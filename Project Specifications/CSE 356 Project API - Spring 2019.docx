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right"/>
        <w:rPr>
          <w:sz w:val="20"/>
          <w:szCs w:val="20"/>
        </w:rPr>
        <w:pPrChange w:author="Andy Ouyang" w:id="0" w:date="2019-05-14T01:45:3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</w:pPr>
        </w:pPrChange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"/>
        <w:tblW w:w="14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tblGridChange w:id="0">
          <w:tblGrid>
            <w:gridCol w:w="14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Milestone 1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Milestone 2 4/9</w:t>
            </w:r>
          </w:p>
        </w:tc>
      </w:tr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Milestone 3 4/23</w:t>
            </w:r>
          </w:p>
        </w:tc>
      </w:tr>
      <w:tr>
        <w:trPr>
          <w:ins w:author="Jeremy Ahn" w:id="1" w:date="2019-05-06T05:30:42Z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ins w:author="Jeremy Ahn" w:id="1" w:date="2019-05-06T05:30:42Z"/>
                <w:sz w:val="20"/>
                <w:szCs w:val="20"/>
              </w:rPr>
            </w:pPr>
            <w:ins w:author="Jeremy Ahn" w:id="1" w:date="2019-05-06T05:30:42Z">
              <w:commentRangeStart w:id="0"/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Milestone 4</w:t>
              </w:r>
            </w:ins>
          </w:p>
          <w:p w:rsidR="00000000" w:rsidDel="00000000" w:rsidP="00000000" w:rsidRDefault="00000000" w:rsidRPr="00000000" w14:paraId="00000006">
            <w:pPr>
              <w:rPr>
                <w:ins w:author="Jeremy Ahn" w:id="1" w:date="2019-05-06T05:30:42Z"/>
                <w:sz w:val="20"/>
                <w:szCs w:val="20"/>
              </w:rPr>
            </w:pPr>
            <w:ins w:author="Jeremy Ahn" w:id="1" w:date="2019-05-06T05:30:42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5/9</w:t>
              </w:r>
              <w:r w:rsidDel="00000000" w:rsidR="00000000" w:rsidRPr="00000000">
                <w:rPr>
                  <w:rtl w:val="0"/>
                </w:rPr>
              </w:r>
            </w:ins>
          </w:p>
        </w:tc>
      </w:tr>
    </w:tbl>
    <w:p w:rsidR="00000000" w:rsidDel="00000000" w:rsidP="00000000" w:rsidRDefault="00000000" w:rsidRPr="00000000" w14:paraId="00000008">
      <w:pPr>
        <w:rPr>
          <w:ins w:author="David Song" w:id="2" w:date="2019-05-04T02:37:57Z"/>
          <w:del w:author="Jeremy Ahn" w:id="3" w:date="2019-05-06T05:30:44Z"/>
          <w:sz w:val="20"/>
          <w:szCs w:val="20"/>
          <w:highlight w:val="white"/>
        </w:rPr>
      </w:pPr>
      <w:ins w:author="David Song" w:id="2" w:date="2019-05-04T02:37:57Z">
        <w:del w:author="Jeremy Ahn" w:id="3" w:date="2019-05-06T05:30:44Z">
          <w:r w:rsidDel="00000000" w:rsidR="00000000" w:rsidRPr="00000000">
            <w:rPr>
              <w:sz w:val="20"/>
              <w:szCs w:val="20"/>
              <w:highlight w:val="white"/>
              <w:rtl w:val="0"/>
            </w:rPr>
            <w:delText xml:space="preserve">Milestone 4</w:delText>
          </w:r>
        </w:del>
      </w:ins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ins w:author="David Song" w:id="2" w:date="2019-05-04T02:37:57Z">
        <w:del w:author="Jeremy Ahn" w:id="3" w:date="2019-05-06T05:30:44Z">
          <w:r w:rsidDel="00000000" w:rsidR="00000000" w:rsidRPr="00000000">
            <w:rPr>
              <w:sz w:val="20"/>
              <w:szCs w:val="20"/>
              <w:highlight w:val="white"/>
              <w:rtl w:val="0"/>
            </w:rPr>
            <w:delText xml:space="preserve">5/7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5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6"/>
        <w:gridCol w:w="1074"/>
        <w:gridCol w:w="4686"/>
        <w:gridCol w:w="6999.000000000001"/>
        <w:tblGridChange w:id="0">
          <w:tblGrid>
            <w:gridCol w:w="2826"/>
            <w:gridCol w:w="1074"/>
            <w:gridCol w:w="4686"/>
            <w:gridCol w:w="6999.000000000001"/>
          </w:tblGrid>
        </w:tblGridChange>
      </w:tblGrid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-6261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-6261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-6261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Request Params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-626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 parameters are JSON (application/json)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-6261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-626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return types are JSON</w:t>
            </w:r>
          </w:p>
        </w:tc>
      </w:tr>
      <w:tr>
        <w:trPr>
          <w:trHeight w:val="92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-626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/adduser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-626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right="-6261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username: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right="-6261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email: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right="-6261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password: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-626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right="-6261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 new user account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right="-6261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 and email must be unique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right="-6261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Should send email with verification key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-626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right="-6261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right="-6261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“OK” or “error”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right="-6261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error: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error message (if error)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-626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to account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 session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Returns: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“OK” or “error”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error: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error message (if error)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Logout of account</w:t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Returns: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“OK” or “error”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error: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error message (if error)</w:t>
            </w:r>
          </w:p>
        </w:tc>
      </w:tr>
      <w:tr>
        <w:trPr>
          <w:trHeight w:val="2220" w:hRule="atLeast"/>
        </w:trPr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/verify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key: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verification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Verifies account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Account cannot be used until account is verified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should include the text: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validation key</w:t>
            </w:r>
            <w:r w:rsidDel="00000000" w:rsidR="00000000" w:rsidRPr="00000000">
              <w:rPr>
                <w:i w:val="1"/>
                <w:color w:val="66660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i w:val="1"/>
                <w:color w:val="008800"/>
                <w:sz w:val="20"/>
                <w:szCs w:val="20"/>
                <w:rtl w:val="0"/>
              </w:rPr>
              <w:t xml:space="preserve">key_goes_here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(including &lt; and &gt; characters)</w:t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Returns: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“OK” or “error”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error: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error message (if error)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a backdoor key  “abracadabra” for validation</w:t>
            </w:r>
          </w:p>
        </w:tc>
      </w:tr>
      <w:tr>
        <w:trPr>
          <w:trHeight w:val="400" w:hRule="atLeast"/>
        </w:trPr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/questions/add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title of the question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body of the question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tags: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array of tags (strings)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 a new question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ins w:author="David Song" w:id="4" w:date="2019-05-01T17:44:50Z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Only allowed if logged in</w:t>
            </w:r>
            <w:ins w:author="David Song" w:id="4" w:date="2019-05-01T17:44:50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ins w:author="David Song" w:id="4" w:date="2019-05-01T17:44:50Z"/>
                <w:sz w:val="20"/>
                <w:szCs w:val="20"/>
                <w:u w:val="none"/>
              </w:rPr>
            </w:pPr>
            <w:ins w:author="David Song" w:id="4" w:date="2019-05-01T17:44:50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Media file cannot be used in another question/answer</w:t>
              </w:r>
            </w:ins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  <w:rPrChange w:author="David Song" w:id="5" w:date="2019-05-01T17:44:50Z">
                  <w:rPr>
                    <w:sz w:val="20"/>
                    <w:szCs w:val="20"/>
                  </w:rPr>
                </w:rPrChange>
              </w:rPr>
              <w:pPrChange w:author="David Song" w:id="0" w:date="2019-05-01T17:44:50Z">
                <w:pPr>
                  <w:widowControl w:val="0"/>
                  <w:numPr>
                    <w:ilvl w:val="0"/>
                    <w:numId w:val="2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line="240" w:lineRule="auto"/>
                  <w:ind w:left="720" w:hanging="360"/>
                </w:pPr>
              </w:pPrChange>
            </w:pPr>
            <w:ins w:author="David Song" w:id="4" w:date="2019-05-01T17:44:50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Media file has to have been uploaded by user</w:t>
              </w:r>
            </w:ins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“OK” or “error”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 question ID string (if OK)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error: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error message (if error)</w:t>
            </w:r>
          </w:p>
        </w:tc>
      </w:tr>
      <w:tr>
        <w:trPr>
          <w:trHeight w:val="400" w:hRule="atLeast"/>
        </w:trPr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array of media IDs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Optional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/questions/{id}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contents of a single question, with {id}, and increments view_count (returns updated count in response)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20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Views are unique by authenticated users,  and for unauthenticated users, unique by IP address.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ins w:author="Ruiqi Zhu" w:id="6" w:date="2019-04-25T14:37:17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l</w:t>
              </w:r>
            </w:ins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“OK” or “error”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question: {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216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216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user: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288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username: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3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288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reputation: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216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216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string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216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216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score: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216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view_count: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answer_count: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int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216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timestamp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timestamp, represented as 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Unix time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2160" w:hanging="360"/>
              <w:rPr>
                <w:b w:val="1"/>
                <w:sz w:val="20"/>
                <w:szCs w:val="20"/>
                <w:shd w:fill="f9cb9c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9cb9c" w:val="clear"/>
                <w:rtl w:val="0"/>
              </w:rPr>
              <w:t xml:space="preserve">media:</w:t>
            </w:r>
            <w:r w:rsidDel="00000000" w:rsidR="00000000" w:rsidRPr="00000000">
              <w:rPr>
                <w:sz w:val="20"/>
                <w:szCs w:val="20"/>
                <w:shd w:fill="f9cb9c" w:val="clear"/>
                <w:rtl w:val="0"/>
              </w:rPr>
              <w:t xml:space="preserve"> array of associated media IDs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2160" w:hanging="360"/>
              <w:rPr>
                <w:b w:val="1"/>
                <w:sz w:val="20"/>
                <w:szCs w:val="20"/>
                <w:shd w:fill="f9cb9c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9cb9c" w:val="clear"/>
                <w:rtl w:val="0"/>
              </w:rPr>
              <w:t xml:space="preserve">tags:</w:t>
            </w:r>
            <w:r w:rsidDel="00000000" w:rsidR="00000000" w:rsidRPr="00000000">
              <w:rPr>
                <w:sz w:val="20"/>
                <w:szCs w:val="20"/>
                <w:shd w:fill="f9cb9c" w:val="clear"/>
                <w:rtl w:val="0"/>
              </w:rPr>
              <w:t xml:space="preserve"> array of tags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216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accepted_answer_id: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id of accepted answer, if there exists one. Null otherwise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error: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error message (if error)</w:t>
            </w:r>
          </w:p>
        </w:tc>
      </w:tr>
      <w:tr>
        <w:trPr>
          <w:trHeight w:val="400" w:hRule="atLeast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/questions/{id}</w:t>
            </w:r>
          </w:p>
        </w:tc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question with {id}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Should only succeed deleting if logged in user is original asker.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 in HTTP status code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 OK on Success, 4xx on Failure</w:t>
            </w:r>
          </w:p>
        </w:tc>
      </w:tr>
      <w:tr>
        <w:trPr>
          <w:trHeight w:val="400" w:hRule="atLeast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associated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media file(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s), and answers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/questions/{id}/answers/add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Adds an answer to question with specified 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ins w:author="David Song" w:id="7" w:date="2019-05-01T17:45:34Z"/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Only allowed if logged in</w:t>
            </w:r>
            <w:ins w:author="David Song" w:id="7" w:date="2019-05-01T17:45:34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ins w:author="David Song" w:id="7" w:date="2019-05-01T17:45:34Z"/>
                <w:sz w:val="20"/>
                <w:szCs w:val="20"/>
                <w:u w:val="none"/>
              </w:rPr>
            </w:pPr>
            <w:ins w:author="David Song" w:id="7" w:date="2019-05-01T17:45:34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Media file cannot be used in another question/answer</w:t>
              </w:r>
            </w:ins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ins w:author="David Song" w:id="7" w:date="2019-05-01T17:45:34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Media file has have been uploaded by user</w:t>
              </w:r>
            </w:ins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“OK” or “error”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 answer ID string (if OK)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error: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error message (if error)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array of media IDs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/questions/{id}/answers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Gets all answers to question with specified id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-6261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right="-6261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Array of answers: “answers”: [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right="-6261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right="-6261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right="-6261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 of poster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right="-6261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right="-6261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score: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right="-6261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is_accepted: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timestamp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timestamp, represented as 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Unix time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  <w:rPr>
                <w:sz w:val="20"/>
                <w:szCs w:val="20"/>
                <w:shd w:fill="f9cb9c" w:val="clear"/>
                <w:rPrChange w:author="Jeremy Ahn" w:id="8" w:date="2019-05-06T05:27:33Z">
                  <w:rPr>
                    <w:sz w:val="20"/>
                    <w:szCs w:val="20"/>
                  </w:rPr>
                </w:rPrChange>
              </w:rPr>
              <w:pPrChange w:author="Jeremy Ahn" w:id="0" w:date="2019-05-06T05:27:33Z">
                <w:pPr>
                  <w:widowControl w:val="0"/>
                  <w:numPr>
                    <w:ilvl w:val="2"/>
                    <w:numId w:val="2"/>
                  </w:numPr>
                  <w:spacing w:line="240" w:lineRule="auto"/>
                  <w:ind w:left="2160" w:hanging="360"/>
                </w:pPr>
              </w:pPrChange>
            </w:pPr>
            <w:r w:rsidDel="00000000" w:rsidR="00000000" w:rsidRPr="00000000">
              <w:rPr>
                <w:b w:val="1"/>
                <w:sz w:val="20"/>
                <w:szCs w:val="20"/>
                <w:shd w:fill="f9cb9c" w:val="clear"/>
                <w:rtl w:val="0"/>
                <w:rPrChange w:author="Jeremy Ahn" w:id="8" w:date="2019-05-06T05:27:33Z">
                  <w:rPr>
                    <w:b w:val="1"/>
                    <w:sz w:val="20"/>
                    <w:szCs w:val="20"/>
                  </w:rPr>
                </w:rPrChange>
              </w:rPr>
              <w:t xml:space="preserve">media:</w:t>
            </w:r>
            <w:r w:rsidDel="00000000" w:rsidR="00000000" w:rsidRPr="00000000">
              <w:rPr>
                <w:sz w:val="20"/>
                <w:szCs w:val="20"/>
                <w:shd w:fill="f9cb9c" w:val="clear"/>
                <w:rtl w:val="0"/>
                <w:rPrChange w:author="Jeremy Ahn" w:id="8" w:date="2019-05-06T05:27:33Z">
                  <w:rPr>
                    <w:sz w:val="20"/>
                    <w:szCs w:val="20"/>
                  </w:rPr>
                </w:rPrChange>
              </w:rPr>
              <w:t xml:space="preserve"> array of associated media IDs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}, …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right="-6261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right="-6261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“OK” or “error”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right="-6261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error: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error message (if error)</w:t>
            </w:r>
          </w:p>
        </w:tc>
      </w:tr>
      <w:tr>
        <w:trPr>
          <w:trHeight w:val="400" w:hRule="atLeast"/>
        </w:trPr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/search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timestamp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search questions from this time and earlier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Represented as 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Unix time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in seconds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Integer, optional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Default: Current time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limit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number of questions to return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Integer, optional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Default: 25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Max: 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Gets a list of the latest {limit} number of questions prior to (and including) the provided {timestamp}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“OK” or “error”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questions: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Array of question objects (see /question/{id})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error: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error message (if error)</w:t>
            </w:r>
          </w:p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  <w:shd w:fill="9fc5e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query,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String, optional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Should support spaces:</w:t>
            </w:r>
          </w:p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For example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“hello world”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should return questions with titles OR bodies which contain the phrase “hello world”.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  <w:shd w:fill="9fc5e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sort_by: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Order returned questions by “timestamp” or by “score”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String, optional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Default: score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tags: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 only questions which have all of these tags (AND).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Array of strings, optional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has_media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Return questions with media only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 - if true, exclude all questions that do not have an associated media, optional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Default: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accepted: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only return questions with accepted answers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boolean, optional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Default: false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/user/{username}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Gets user profile information for user with {username}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“OK” or “error”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user: {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2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216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email: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2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216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reputation: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/user/{username}/questions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Gets questions posted by user with {username}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“OK” or “error”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questions: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array of question ids posted by this user</w:t>
            </w:r>
          </w:p>
        </w:tc>
      </w:tr>
      <w:tr>
        <w:trPr>
          <w:trHeight w:val="60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/user/{username}/answers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Gets answers posted by user with {username}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“OK” or “error”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answers: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array of answer ids posted by this user</w:t>
            </w:r>
          </w:p>
        </w:tc>
      </w:tr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/questio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ns/{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id}/upvote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upvote: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Default: 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Upvotes or downvotes the question (in/decrements) score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Upvoting an already upvoted question (by the same user) should undo the upvote, and vice versa.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Increments/decrements the reputation of the asker. Reputation must always be &gt;=1.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“OK” or “error”</w:t>
            </w:r>
          </w:p>
        </w:tc>
      </w:tr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/answers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/{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id}/upvote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upvote: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1"/>
                <w:numId w:val="29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1"/>
                <w:numId w:val="29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Default: 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Upvotes or downvotes the answer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(in/decrements) score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Upvoting an already upvoted answer (by the same user) should undo the upvote, and vice versa.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Increments/decrements the reputation of the answerer. Reputation must always be &gt;= 1.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“OK” or “error”</w:t>
            </w:r>
          </w:p>
        </w:tc>
      </w:tr>
      <w:tr>
        <w:trPr>
          <w:trHeight w:val="720" w:hRule="atLeast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/answers/{id}/accept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Accepts an answer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Should only succeed if logged in user is original asker of associated question. 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“OK” or “error”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addmedia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 is multipart/form-data</w:t>
            </w:r>
          </w:p>
          <w:p w:rsidR="00000000" w:rsidDel="00000000" w:rsidP="00000000" w:rsidRDefault="00000000" w:rsidRPr="00000000" w14:paraId="000000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content: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binary content of file being uploaded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Adds a media file (photo or video)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Only allowed if logged in</w:t>
            </w:r>
          </w:p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“OK” or “error”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ID of uploaded media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error: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message (if error)</w:t>
            </w:r>
          </w:p>
        </w:tc>
      </w:tr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/media/{id}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Gets media file by {id}</w:t>
            </w:r>
          </w:p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 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 file (image or video)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 status code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2"/>
                <w:numId w:val="8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 on Success, 4xx on Failure</w:t>
            </w:r>
          </w:p>
        </w:tc>
      </w:tr>
    </w:tbl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2240" w:w="15840"/>
      <w:pgMar w:bottom="144" w:top="144" w:left="144" w:right="144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eremy Ahn" w:id="0" w:date="2019-05-06T05:31:15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 is my fav color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en.wikipedia.org/wiki/Unix_tim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en.wikipedia.org/wiki/Unix_time" TargetMode="External"/><Relationship Id="rId8" Type="http://schemas.openxmlformats.org/officeDocument/2006/relationships/hyperlink" Target="https://en.wikipedia.org/wiki/Unix_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